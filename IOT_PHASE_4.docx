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F80A" w14:textId="5033DD38" w:rsidR="00281377" w:rsidRDefault="00D2559E">
      <w:pPr>
        <w:spacing w:after="0" w:line="259" w:lineRule="auto"/>
        <w:ind w:left="0" w:right="547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AD611C2" wp14:editId="2367B6CB">
            <wp:extent cx="782955" cy="1032732"/>
            <wp:effectExtent l="0" t="0" r="0" b="0"/>
            <wp:docPr id="824001406" name="Picture 82400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1406" name="Picture 824001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94" cy="10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 xml:space="preserve">                           </w:t>
      </w:r>
      <w:r w:rsidR="0019271B">
        <w:rPr>
          <w:noProof/>
        </w:rPr>
        <w:drawing>
          <wp:anchor distT="0" distB="0" distL="0" distR="0" simplePos="0" relativeHeight="251655680" behindDoc="1" locked="0" layoutInCell="1" hidden="0" allowOverlap="1" wp14:anchorId="3B019A74" wp14:editId="478F3745">
            <wp:simplePos x="0" y="0"/>
            <wp:positionH relativeFrom="column">
              <wp:posOffset>-190499</wp:posOffset>
            </wp:positionH>
            <wp:positionV relativeFrom="paragraph">
              <wp:posOffset>3175</wp:posOffset>
            </wp:positionV>
            <wp:extent cx="1744980" cy="991693"/>
            <wp:effectExtent l="0" t="0" r="0" b="0"/>
            <wp:wrapNone/>
            <wp:docPr id="3" name="Picture 3" descr="Naan Mudhalvan – KCG College of Tech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Naan Mudhalvan – KCG College of Technolog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9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9271B">
        <w:rPr>
          <w:noProof/>
        </w:rPr>
        <w:drawing>
          <wp:anchor distT="0" distB="0" distL="0" distR="0" simplePos="0" relativeHeight="251657728" behindDoc="1" locked="0" layoutInCell="1" hidden="0" allowOverlap="1" wp14:anchorId="5C4837D1" wp14:editId="59924064">
            <wp:simplePos x="0" y="0"/>
            <wp:positionH relativeFrom="column">
              <wp:posOffset>1094105</wp:posOffset>
            </wp:positionH>
            <wp:positionV relativeFrom="paragraph">
              <wp:posOffset>3175</wp:posOffset>
            </wp:positionV>
            <wp:extent cx="1714500" cy="746760"/>
            <wp:effectExtent l="0" t="0" r="0" b="0"/>
            <wp:wrapNone/>
            <wp:docPr id="2" name="Picture 2" descr="IBM Logo PNG Image - PurePNG | Free transparent CC0 PNG Image Libr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BM Logo PNG Image - PurePNG | Free transparent CC0 PNG Image Library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 xml:space="preserve">  </w:t>
      </w:r>
    </w:p>
    <w:p w14:paraId="74A65E23" w14:textId="77777777" w:rsidR="00281377" w:rsidRDefault="00281377">
      <w:pPr>
        <w:spacing w:after="0" w:line="259" w:lineRule="auto"/>
        <w:ind w:left="0" w:right="547"/>
        <w:jc w:val="center"/>
        <w:rPr>
          <w:b/>
          <w:sz w:val="32"/>
          <w:szCs w:val="32"/>
        </w:rPr>
      </w:pPr>
    </w:p>
    <w:p w14:paraId="2D7661FF" w14:textId="77777777" w:rsidR="00281377" w:rsidRDefault="00281377">
      <w:pPr>
        <w:spacing w:after="0" w:line="259" w:lineRule="auto"/>
        <w:ind w:left="0" w:right="547"/>
        <w:jc w:val="center"/>
        <w:rPr>
          <w:b/>
          <w:sz w:val="32"/>
          <w:szCs w:val="32"/>
        </w:rPr>
      </w:pPr>
    </w:p>
    <w:p w14:paraId="319A4216" w14:textId="77777777" w:rsidR="00281377" w:rsidRDefault="00281377">
      <w:pPr>
        <w:spacing w:after="0" w:line="259" w:lineRule="auto"/>
        <w:ind w:left="0" w:right="547"/>
        <w:jc w:val="center"/>
        <w:rPr>
          <w:b/>
          <w:sz w:val="32"/>
          <w:szCs w:val="32"/>
        </w:rPr>
      </w:pPr>
    </w:p>
    <w:p w14:paraId="2139C537" w14:textId="77777777" w:rsidR="00281377" w:rsidRDefault="0019271B" w:rsidP="00D2559E">
      <w:pPr>
        <w:spacing w:after="0" w:line="259" w:lineRule="auto"/>
        <w:ind w:left="0" w:right="547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  <w:szCs w:val="44"/>
        </w:rPr>
        <w:t>THEME :</w:t>
      </w:r>
      <w:proofErr w:type="gram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SMART WATER FOUNTAINS</w:t>
      </w:r>
    </w:p>
    <w:p w14:paraId="404F8D3F" w14:textId="0B74F45E" w:rsidR="00281377" w:rsidRDefault="0019271B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PHASE IV</w:t>
      </w:r>
    </w:p>
    <w:p w14:paraId="46EA818D" w14:textId="77777777" w:rsidR="00281377" w:rsidRDefault="00281377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78EBFE" w14:textId="77777777" w:rsidR="00281377" w:rsidRDefault="00281377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24D16" w14:textId="1D336EA5" w:rsidR="00281377" w:rsidRDefault="0019271B">
      <w:pPr>
        <w:tabs>
          <w:tab w:val="left" w:pos="4678"/>
        </w:tabs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BY :</w:t>
      </w:r>
      <w:proofErr w:type="gramEnd"/>
      <w:r w:rsidR="00531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ins w:id="0" w:author="Microsoft Word" w:date="2023-11-01T21:32:00Z">
        <w:r w:rsidR="0053199B">
          <w:rPr>
            <w:rFonts w:ascii="Times New Roman" w:eastAsia="Times New Roman" w:hAnsi="Times New Roman" w:cs="Times New Roman"/>
            <w:sz w:val="32"/>
            <w:szCs w:val="32"/>
          </w:rPr>
          <w:t xml:space="preserve"> </w:t>
        </w:r>
      </w:ins>
      <w:r w:rsidR="00AE4ABF">
        <w:rPr>
          <w:rFonts w:ascii="Times New Roman" w:eastAsia="Times New Roman" w:hAnsi="Times New Roman" w:cs="Times New Roman"/>
          <w:sz w:val="32"/>
          <w:szCs w:val="32"/>
        </w:rPr>
        <w:t xml:space="preserve">V.A.AKSHAYA </w:t>
      </w:r>
    </w:p>
    <w:p w14:paraId="5A0940EE" w14:textId="339B4458" w:rsidR="00281377" w:rsidRDefault="00C02ECE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M.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J.DEEPITA</w:t>
      </w:r>
      <w:proofErr w:type="gramEnd"/>
    </w:p>
    <w:p w14:paraId="33165FBE" w14:textId="76DB7EDC" w:rsidR="00C02ECE" w:rsidRDefault="00C02ECE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</w:t>
      </w:r>
      <w:proofErr w:type="gramStart"/>
      <w:r w:rsidR="00021983">
        <w:rPr>
          <w:rFonts w:ascii="Times New Roman" w:eastAsia="Times New Roman" w:hAnsi="Times New Roman" w:cs="Times New Roman"/>
          <w:sz w:val="32"/>
          <w:szCs w:val="32"/>
        </w:rPr>
        <w:t>B.DHANVARTHINI</w:t>
      </w:r>
      <w:proofErr w:type="gramEnd"/>
    </w:p>
    <w:p w14:paraId="2ED978D3" w14:textId="4DB2FDF0" w:rsidR="00021983" w:rsidRDefault="00021983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S.KRITHIKA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0CCAE5" w14:textId="77777777" w:rsidR="00281377" w:rsidRDefault="00281377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</w:p>
    <w:p w14:paraId="75D08443" w14:textId="77777777" w:rsidR="00281377" w:rsidRDefault="00281377">
      <w:pPr>
        <w:tabs>
          <w:tab w:val="left" w:pos="4678"/>
        </w:tabs>
        <w:spacing w:after="0" w:line="259" w:lineRule="auto"/>
        <w:ind w:left="1440" w:right="547" w:firstLine="720"/>
        <w:rPr>
          <w:sz w:val="32"/>
          <w:szCs w:val="32"/>
        </w:rPr>
      </w:pPr>
    </w:p>
    <w:p w14:paraId="1725C8AD" w14:textId="77777777" w:rsidR="00AE4ABF" w:rsidRDefault="00AE4AB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33A0D5" w14:textId="77777777" w:rsidR="00AE4ABF" w:rsidRDefault="00AE4AB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6EECB5" w14:textId="1F9041A9" w:rsidR="00281377" w:rsidRDefault="0019271B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of Institution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: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Government College </w:t>
      </w:r>
      <w:proofErr w:type="gramStart"/>
      <w:r w:rsidR="00021983">
        <w:rPr>
          <w:rFonts w:ascii="Times New Roman" w:eastAsia="Times New Roman" w:hAnsi="Times New Roman" w:cs="Times New Roman"/>
          <w:sz w:val="32"/>
          <w:szCs w:val="32"/>
        </w:rPr>
        <w:t>Of</w:t>
      </w:r>
      <w:proofErr w:type="gramEnd"/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 Technology</w:t>
      </w:r>
    </w:p>
    <w:p w14:paraId="497BCB06" w14:textId="7B323DAE" w:rsidR="00281377" w:rsidRDefault="001927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Address of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Institution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Government College Of Technology </w:t>
      </w:r>
    </w:p>
    <w:p w14:paraId="0419A5F4" w14:textId="5D38C8BA" w:rsidR="00281377" w:rsidRDefault="0019271B" w:rsidP="009907B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="00021983">
        <w:rPr>
          <w:rFonts w:ascii="Times New Roman" w:eastAsia="Times New Roman" w:hAnsi="Times New Roman" w:cs="Times New Roman"/>
          <w:sz w:val="32"/>
          <w:szCs w:val="32"/>
        </w:rPr>
        <w:t>Thadagam</w:t>
      </w:r>
      <w:proofErr w:type="spellEnd"/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main road,</w:t>
      </w:r>
    </w:p>
    <w:p w14:paraId="6700218F" w14:textId="19C04260" w:rsidR="00281377" w:rsidRDefault="0019271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9907B9">
        <w:rPr>
          <w:rFonts w:ascii="Times New Roman" w:eastAsia="Times New Roman" w:hAnsi="Times New Roman" w:cs="Times New Roman"/>
          <w:sz w:val="32"/>
          <w:szCs w:val="32"/>
        </w:rPr>
        <w:t>Coimbatore-</w:t>
      </w:r>
      <w:r w:rsidR="00AE4ABF">
        <w:rPr>
          <w:rFonts w:ascii="Times New Roman" w:eastAsia="Times New Roman" w:hAnsi="Times New Roman" w:cs="Times New Roman"/>
          <w:sz w:val="32"/>
          <w:szCs w:val="32"/>
        </w:rPr>
        <w:t>641013.</w:t>
      </w:r>
    </w:p>
    <w:p w14:paraId="0B145354" w14:textId="77777777" w:rsidR="00281377" w:rsidRDefault="0028137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CD71F8" w14:textId="2304B593" w:rsidR="00281377" w:rsidRDefault="0019271B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District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21983">
        <w:rPr>
          <w:rFonts w:ascii="Times New Roman" w:eastAsia="Times New Roman" w:hAnsi="Times New Roman" w:cs="Times New Roman"/>
          <w:sz w:val="32"/>
          <w:szCs w:val="32"/>
        </w:rPr>
        <w:t>Coimbatore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State 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Tamil</w:t>
      </w:r>
      <w:r w:rsidR="00021983">
        <w:rPr>
          <w:rFonts w:ascii="Times New Roman" w:eastAsia="Times New Roman" w:hAnsi="Times New Roman" w:cs="Times New Roman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>adu</w:t>
      </w:r>
      <w:proofErr w:type="spellEnd"/>
      <w:r w:rsidR="00021983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Pin : </w:t>
      </w:r>
      <w:r w:rsidR="00AE4ABF">
        <w:rPr>
          <w:rFonts w:ascii="Times New Roman" w:eastAsia="Times New Roman" w:hAnsi="Times New Roman" w:cs="Times New Roman"/>
          <w:sz w:val="32"/>
          <w:szCs w:val="32"/>
        </w:rPr>
        <w:t xml:space="preserve">641013 </w:t>
      </w:r>
    </w:p>
    <w:p w14:paraId="5599F043" w14:textId="77777777" w:rsidR="00281377" w:rsidRDefault="0028137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A32AE3" w14:textId="77777777" w:rsidR="00281377" w:rsidRDefault="00281377"/>
    <w:p w14:paraId="47B0F332" w14:textId="77777777" w:rsidR="00281377" w:rsidRDefault="00281377"/>
    <w:p w14:paraId="7DC58E2D" w14:textId="77777777" w:rsidR="00AE4ABF" w:rsidRDefault="00AE4ABF"/>
    <w:p w14:paraId="6C93EA09" w14:textId="77777777" w:rsidR="00AE4ABF" w:rsidRDefault="00AE4ABF"/>
    <w:p w14:paraId="6A6EAFDC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Certainly! I can provide you with a step-by-step example of how to simulate a 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mart Water </w:t>
      </w:r>
    </w:p>
    <w:p w14:paraId="335D7DF0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Fountain using the Wokwi simulator. In this example, we'll create a simple smart water fountain </w:t>
      </w:r>
    </w:p>
    <w:p w14:paraId="24B5330F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system that can be controlled remotely via a web interface.</w:t>
      </w:r>
    </w:p>
    <w:p w14:paraId="56749C3E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**Components Needed:**</w:t>
      </w:r>
    </w:p>
    <w:p w14:paraId="529ACF8A" w14:textId="3173D5D5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**</w:t>
      </w:r>
      <w:r w:rsidR="001228EF">
        <w:rPr>
          <w:rFonts w:ascii="Times New Roman" w:eastAsia="Times New Roman" w:hAnsi="Times New Roman" w:cs="Times New Roman"/>
          <w:sz w:val="32"/>
          <w:szCs w:val="32"/>
        </w:rPr>
        <w:t xml:space="preserve">Arduino Nano </w:t>
      </w:r>
      <w:r>
        <w:rPr>
          <w:rFonts w:ascii="Times New Roman" w:eastAsia="Times New Roman" w:hAnsi="Times New Roman" w:cs="Times New Roman"/>
          <w:sz w:val="32"/>
          <w:szCs w:val="32"/>
        </w:rPr>
        <w:t>**: This will be our microcontroller.</w:t>
      </w:r>
    </w:p>
    <w:p w14:paraId="1818B2E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**W</w:t>
      </w:r>
      <w:r>
        <w:rPr>
          <w:rFonts w:ascii="Times New Roman" w:eastAsia="Times New Roman" w:hAnsi="Times New Roman" w:cs="Times New Roman"/>
          <w:sz w:val="32"/>
          <w:szCs w:val="32"/>
        </w:rPr>
        <w:t>ater Pump**: To pump water from a container to the fountain.</w:t>
      </w:r>
    </w:p>
    <w:p w14:paraId="0693421A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**Relay Module**: To control the water pump.</w:t>
      </w:r>
    </w:p>
    <w:p w14:paraId="5A5B832F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 **Ultrasonic Sensor (HC-SR04)**: To detect water level in the fountain.</w:t>
      </w:r>
    </w:p>
    <w:p w14:paraId="03C4949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**Wokwi Virtual Components**: These are virtual components you can add in Wokwi for the </w:t>
      </w:r>
    </w:p>
    <w:p w14:paraId="2784472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 interface and simulation.</w:t>
      </w:r>
    </w:p>
    <w:p w14:paraId="18A9AFA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**Step 1: Create a Wokwi Account**</w:t>
      </w:r>
    </w:p>
    <w:p w14:paraId="40C389E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Go to the Wokwi website (https://wokwi.com/) and create a free account.</w:t>
      </w:r>
    </w:p>
    <w:p w14:paraId="288D6723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**Step 2: Set Up the Cir</w:t>
      </w:r>
      <w:r>
        <w:rPr>
          <w:rFonts w:ascii="Times New Roman" w:eastAsia="Times New Roman" w:hAnsi="Times New Roman" w:cs="Times New Roman"/>
          <w:sz w:val="32"/>
          <w:szCs w:val="32"/>
        </w:rPr>
        <w:t>cuit in Wokwi Simulator**</w:t>
      </w:r>
    </w:p>
    <w:p w14:paraId="53BA80DB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Click on the "Create a New Project" button.</w:t>
      </w:r>
    </w:p>
    <w:p w14:paraId="34EE34EA" w14:textId="60E260E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In the Wokwi Circuit Editor, add the</w:t>
      </w:r>
      <w:r w:rsidR="007B13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04E83">
        <w:rPr>
          <w:rFonts w:ascii="Times New Roman" w:eastAsia="Times New Roman" w:hAnsi="Times New Roman" w:cs="Times New Roman"/>
          <w:sz w:val="32"/>
          <w:szCs w:val="32"/>
        </w:rPr>
        <w:t xml:space="preserve">Arduino </w:t>
      </w:r>
      <w:proofErr w:type="gramStart"/>
      <w:r w:rsidR="00404E83">
        <w:rPr>
          <w:rFonts w:ascii="Times New Roman" w:eastAsia="Times New Roman" w:hAnsi="Times New Roman" w:cs="Times New Roman"/>
          <w:sz w:val="32"/>
          <w:szCs w:val="32"/>
        </w:rPr>
        <w:t xml:space="preserve">Nano 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Water Pump, Relay Module, and </w:t>
      </w:r>
    </w:p>
    <w:p w14:paraId="3170C94E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Ultrasonic Sensor to the canvas. Connect them appropriately with wires.</w:t>
      </w:r>
    </w:p>
    <w:p w14:paraId="4EE77613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3. Add a "Button" and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"Range" element from the virtual components to the canvas. These will </w:t>
      </w:r>
    </w:p>
    <w:p w14:paraId="20A98E59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serve as the web interface controls for your water fountain.</w:t>
      </w:r>
    </w:p>
    <w:p w14:paraId="23C69ED6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Here's a simplified circuit layout in text:</w:t>
      </w:r>
    </w:p>
    <w:p w14:paraId="15C83B8E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```</w:t>
      </w:r>
    </w:p>
    <w:p w14:paraId="3DA178D3" w14:textId="3E40F11D" w:rsidR="00281377" w:rsidRDefault="00B40D72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Arduino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Nano </w:t>
      </w:r>
      <w:r w:rsidR="0019271B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</w:p>
    <w:p w14:paraId="76A50001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Connect to Relay Module (Control Pin)</w:t>
      </w:r>
    </w:p>
    <w:p w14:paraId="32FE1FE6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Connect to Ultrasonic Sensor (Trigger and Echo Pins)</w:t>
      </w:r>
    </w:p>
    <w:p w14:paraId="5A1A860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Relay Module:</w:t>
      </w:r>
    </w:p>
    <w:p w14:paraId="4693D13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Connect to Water Pump</w:t>
      </w:r>
    </w:p>
    <w:p w14:paraId="2FCD362B" w14:textId="5B338DB0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Sensor </w:t>
      </w:r>
      <w:r w:rsidR="007B13FC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</w:p>
    <w:p w14:paraId="6EA3E2A4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VCC to 5V</w:t>
      </w:r>
    </w:p>
    <w:p w14:paraId="203A914F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GND to GND</w:t>
      </w:r>
    </w:p>
    <w:p w14:paraId="01E5548D" w14:textId="7FE1C71F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Trig to </w:t>
      </w:r>
      <w:r w:rsidR="007102A0">
        <w:rPr>
          <w:rFonts w:ascii="Times New Roman" w:eastAsia="Times New Roman" w:hAnsi="Times New Roman" w:cs="Times New Roman"/>
          <w:sz w:val="32"/>
          <w:szCs w:val="32"/>
        </w:rPr>
        <w:t xml:space="preserve">Arduino Nano </w:t>
      </w:r>
    </w:p>
    <w:p w14:paraId="55E95853" w14:textId="5791B250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Echo to </w:t>
      </w:r>
      <w:r w:rsidR="007102A0">
        <w:rPr>
          <w:rFonts w:ascii="Times New Roman" w:eastAsia="Times New Roman" w:hAnsi="Times New Roman" w:cs="Times New Roman"/>
          <w:sz w:val="32"/>
          <w:szCs w:val="32"/>
        </w:rPr>
        <w:t xml:space="preserve">Arduino Nano </w:t>
      </w:r>
    </w:p>
    <w:p w14:paraId="73EE3D58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Button (Virtual Component):</w:t>
      </w:r>
    </w:p>
    <w:p w14:paraId="15B45DF8" w14:textId="7B534969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Connect to </w:t>
      </w:r>
      <w:r w:rsidR="00C754F5">
        <w:rPr>
          <w:rFonts w:ascii="Times New Roman" w:eastAsia="Times New Roman" w:hAnsi="Times New Roman" w:cs="Times New Roman"/>
          <w:sz w:val="32"/>
          <w:szCs w:val="32"/>
        </w:rPr>
        <w:t>Arduino Nano</w:t>
      </w:r>
    </w:p>
    <w:p w14:paraId="4385B674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Range (Virtual Component):</w:t>
      </w:r>
    </w:p>
    <w:p w14:paraId="7BB5654A" w14:textId="60BD5350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 Connect to </w:t>
      </w:r>
      <w:r w:rsidR="00C754F5">
        <w:rPr>
          <w:rFonts w:ascii="Times New Roman" w:eastAsia="Times New Roman" w:hAnsi="Times New Roman" w:cs="Times New Roman"/>
          <w:sz w:val="32"/>
          <w:szCs w:val="32"/>
        </w:rPr>
        <w:t xml:space="preserve">Arduino Nano </w:t>
      </w:r>
    </w:p>
    <w:p w14:paraId="78FBD053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```</w:t>
      </w:r>
    </w:p>
    <w:p w14:paraId="28435FDB" w14:textId="77777777" w:rsidR="00A869BF" w:rsidRDefault="00A869B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7D20B098" w14:textId="77777777" w:rsidR="00A869BF" w:rsidRDefault="00A869B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769123F1" w14:textId="77777777" w:rsidR="00A869BF" w:rsidRDefault="00A869B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6F73F783" w14:textId="6A23B2D9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**Step 3: Write Arduino Code**</w:t>
      </w:r>
    </w:p>
    <w:p w14:paraId="329F142C" w14:textId="46B1F6FC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Write the Arduino code for your</w:t>
      </w:r>
      <w:r w:rsidR="007B13FC" w:rsidRPr="007B13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B13FC">
        <w:rPr>
          <w:rFonts w:ascii="Times New Roman" w:eastAsia="Times New Roman" w:hAnsi="Times New Roman" w:cs="Times New Roman"/>
          <w:sz w:val="32"/>
          <w:szCs w:val="32"/>
        </w:rPr>
        <w:t>Arduino Nano</w:t>
      </w:r>
      <w:r>
        <w:rPr>
          <w:rFonts w:ascii="Times New Roman" w:eastAsia="Times New Roman" w:hAnsi="Times New Roman" w:cs="Times New Roman"/>
          <w:sz w:val="32"/>
          <w:szCs w:val="32"/>
        </w:rPr>
        <w:t>. You'll need to include libraries for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Ultrasonic </w:t>
      </w:r>
      <w:r w:rsidR="006C64E8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ensor and ESP8266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E7CAA8A" w14:textId="296209CF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Set up a web server on your </w:t>
      </w:r>
      <w:r w:rsidR="006C64E8">
        <w:rPr>
          <w:rFonts w:ascii="Times New Roman" w:eastAsia="Times New Roman" w:hAnsi="Times New Roman" w:cs="Times New Roman"/>
          <w:sz w:val="32"/>
          <w:szCs w:val="32"/>
        </w:rPr>
        <w:t xml:space="preserve">Arduino Nano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that listens for requests. When the button is pressed via </w:t>
      </w:r>
      <w:r>
        <w:rPr>
          <w:rFonts w:ascii="Times New Roman" w:eastAsia="Times New Roman" w:hAnsi="Times New Roman" w:cs="Times New Roman"/>
          <w:sz w:val="32"/>
          <w:szCs w:val="32"/>
        </w:rPr>
        <w:t>the web interface, the server should activate the water pump.</w:t>
      </w:r>
    </w:p>
    <w:p w14:paraId="152E8956" w14:textId="086425D1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Use the ultrasonic sensor to monitor the water level 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fountain and update the web interface </w:t>
      </w:r>
      <w:r>
        <w:rPr>
          <w:rFonts w:ascii="Times New Roman" w:eastAsia="Times New Roman" w:hAnsi="Times New Roman" w:cs="Times New Roman"/>
          <w:sz w:val="32"/>
          <w:szCs w:val="32"/>
        </w:rPr>
        <w:t>accordingly.</w:t>
      </w:r>
    </w:p>
    <w:p w14:paraId="72CE1A5E" w14:textId="71EAD103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Here's a simplified example of the Arduino code:</w:t>
      </w:r>
    </w:p>
    <w:p w14:paraId="29BDBE86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# Define the code to run in the Arduino</w:t>
      </w:r>
    </w:p>
    <w:p w14:paraId="6F42D173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arduino_code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= """</w:t>
      </w:r>
    </w:p>
    <w:p w14:paraId="716A2083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Ultrasonic.h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0F6E259F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Ultrasonic 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ultrasonic(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2, 3); // Trigger (pin 2), Echo (pin 3)</w:t>
      </w:r>
    </w:p>
    <w:p w14:paraId="0FA60B1F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setup(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0056D3D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Serial.begin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(9600);</w:t>
      </w:r>
    </w:p>
    <w:p w14:paraId="1B3CBA38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3C0AFF8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loop(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122B645C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float distance = </w:t>
      </w:r>
      <w:proofErr w:type="spellStart"/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ultrasonic.Ranging</w:t>
      </w:r>
      <w:proofErr w:type="spellEnd"/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(CM);</w:t>
      </w:r>
    </w:p>
    <w:p w14:paraId="25B5D7CB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Serial.println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(distance);</w:t>
      </w:r>
    </w:p>
    <w:p w14:paraId="4C244D54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// Send data to the computer (Python script)</w:t>
      </w:r>
    </w:p>
    <w:p w14:paraId="27B76D67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Serial.print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("D:");</w:t>
      </w:r>
    </w:p>
    <w:p w14:paraId="42ECD2BF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Serial.println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(distance);</w:t>
      </w:r>
    </w:p>
    <w:p w14:paraId="125DCA6C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delay(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1000);</w:t>
      </w:r>
    </w:p>
    <w:p w14:paraId="332B4D54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F425CEB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lastRenderedPageBreak/>
        <w:t>"""</w:t>
      </w:r>
    </w:p>
    <w:p w14:paraId="4FF36F33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# Upload and run the code in the simulation</w:t>
      </w:r>
    </w:p>
    <w:p w14:paraId="48FDCA79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simulation.run_code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arduino_code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B4D60B8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# Monitor the water level and send data to ThingSpeak</w:t>
      </w:r>
    </w:p>
    <w:p w14:paraId="728447BC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>while True:</w:t>
      </w:r>
    </w:p>
    <w:p w14:paraId="57C0EFC8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data = </w:t>
      </w: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simulation.get_serial_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data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FBBA87F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if data and </w:t>
      </w:r>
      <w:proofErr w:type="spellStart"/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data.startswith</w:t>
      </w:r>
      <w:proofErr w:type="spellEnd"/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("D:"):</w:t>
      </w:r>
    </w:p>
    <w:p w14:paraId="7D3BC5A2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distance = float(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data[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2:])</w:t>
      </w:r>
    </w:p>
    <w:p w14:paraId="7919CC36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f"Water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level: {distance} cm") </w:t>
      </w:r>
    </w:p>
    <w:p w14:paraId="6DBC3744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# Send data to ThingSpeak</w:t>
      </w:r>
    </w:p>
    <w:p w14:paraId="68A10B16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try:</w:t>
      </w:r>
    </w:p>
    <w:p w14:paraId="05332DAD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response = </w:t>
      </w: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requests.get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(f"{</w:t>
      </w:r>
      <w:proofErr w:type="spellStart"/>
      <w:r w:rsidRPr="001228EF">
        <w:rPr>
          <w:rFonts w:ascii="Times New Roman" w:eastAsia="Times New Roman" w:hAnsi="Times New Roman" w:cs="Times New Roman"/>
          <w:sz w:val="32"/>
          <w:szCs w:val="32"/>
        </w:rPr>
        <w:t>thingspeak_</w:t>
      </w: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>}&amp;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field1={distance}")</w:t>
      </w:r>
    </w:p>
    <w:p w14:paraId="176C01CB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if </w:t>
      </w:r>
      <w:proofErr w:type="spellStart"/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response.status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_code</w:t>
      </w:r>
      <w:proofErr w:type="spellEnd"/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== 200:</w:t>
      </w:r>
    </w:p>
    <w:p w14:paraId="258D8836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"Data sent to ThingSpeak successfully.")</w:t>
      </w:r>
    </w:p>
    <w:p w14:paraId="41AF53B0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else:</w:t>
      </w:r>
    </w:p>
    <w:p w14:paraId="7E2A5921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"Failed to send data to ThingSpeak.")</w:t>
      </w:r>
    </w:p>
    <w:p w14:paraId="39AA5128" w14:textId="77777777" w:rsidR="001228EF" w:rsidRP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1228EF">
        <w:rPr>
          <w:rFonts w:ascii="Times New Roman" w:eastAsia="Times New Roman" w:hAnsi="Times New Roman" w:cs="Times New Roman"/>
          <w:sz w:val="32"/>
          <w:szCs w:val="32"/>
        </w:rPr>
        <w:t xml:space="preserve"> except Exception as e:</w:t>
      </w:r>
    </w:p>
    <w:p w14:paraId="7873E9BB" w14:textId="55F84345" w:rsid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228E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228EF">
        <w:rPr>
          <w:rFonts w:ascii="Times New Roman" w:eastAsia="Times New Roman" w:hAnsi="Times New Roman" w:cs="Times New Roman"/>
          <w:sz w:val="32"/>
          <w:szCs w:val="32"/>
        </w:rPr>
        <w:t>"Error sending data to ThingSpeak:", str(e))</w:t>
      </w:r>
    </w:p>
    <w:p w14:paraId="0A9D2218" w14:textId="77777777" w:rsid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0F5D2DE0" w14:textId="77777777" w:rsidR="001228EF" w:rsidRDefault="001228EF" w:rsidP="001228EF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1F09B315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**Step 4: Simulation**</w:t>
      </w:r>
    </w:p>
    <w:p w14:paraId="5227DC5C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Save your circuit and code in Wokwi.</w:t>
      </w:r>
    </w:p>
    <w:p w14:paraId="5E3D83F2" w14:textId="77777777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Click the "Simulate" button to start the simulation.</w:t>
      </w:r>
    </w:p>
    <w:p w14:paraId="2E91C8F0" w14:textId="77777777" w:rsidR="006C64E8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3. You can interact with the virtual components in the simulation by clicki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ng on the web interface </w:t>
      </w:r>
      <w:r>
        <w:rPr>
          <w:rFonts w:ascii="Times New Roman" w:eastAsia="Times New Roman" w:hAnsi="Times New Roman" w:cs="Times New Roman"/>
          <w:sz w:val="32"/>
          <w:szCs w:val="32"/>
        </w:rPr>
        <w:t>controls (Button and Range).</w:t>
      </w:r>
    </w:p>
    <w:p w14:paraId="5C5706CF" w14:textId="588AB2C5" w:rsidR="00281377" w:rsidRDefault="0019271B">
      <w:pPr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With this setup, you can simulate a Smart Water Fountain that can be remotely controlled and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monitors the water level in the fountain. This is a simplified example, and you can expand and </w:t>
      </w:r>
      <w:r>
        <w:rPr>
          <w:rFonts w:ascii="Times New Roman" w:eastAsia="Times New Roman" w:hAnsi="Times New Roman" w:cs="Times New Roman"/>
          <w:sz w:val="32"/>
          <w:szCs w:val="32"/>
        </w:rPr>
        <w:t>customize it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as needed for your project.</w:t>
      </w:r>
    </w:p>
    <w:p w14:paraId="11AD28C4" w14:textId="77777777" w:rsidR="00281377" w:rsidRDefault="00281377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81377" w:rsidSect="00AE4A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77"/>
    <w:rsid w:val="00004418"/>
    <w:rsid w:val="00021983"/>
    <w:rsid w:val="001228EF"/>
    <w:rsid w:val="00131BF8"/>
    <w:rsid w:val="0019271B"/>
    <w:rsid w:val="001B3E55"/>
    <w:rsid w:val="00281377"/>
    <w:rsid w:val="00404E83"/>
    <w:rsid w:val="0053199B"/>
    <w:rsid w:val="006C64E8"/>
    <w:rsid w:val="007102A0"/>
    <w:rsid w:val="007B13FC"/>
    <w:rsid w:val="009907B9"/>
    <w:rsid w:val="00A869BF"/>
    <w:rsid w:val="00AE4ABF"/>
    <w:rsid w:val="00B40D72"/>
    <w:rsid w:val="00C02ECE"/>
    <w:rsid w:val="00C754F5"/>
    <w:rsid w:val="00D2559E"/>
    <w:rsid w:val="00D455EB"/>
    <w:rsid w:val="00D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88EA"/>
  <w15:docId w15:val="{71F8D8D3-0945-49B1-9743-F1B2416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09" w:line="322" w:lineRule="auto"/>
        <w:ind w:left="10" w:right="54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DEEPITA</dc:creator>
  <cp:lastModifiedBy>Deepita Murugesan</cp:lastModifiedBy>
  <cp:revision>2</cp:revision>
  <dcterms:created xsi:type="dcterms:W3CDTF">2023-11-01T16:56:00Z</dcterms:created>
  <dcterms:modified xsi:type="dcterms:W3CDTF">2023-11-01T16:56:00Z</dcterms:modified>
</cp:coreProperties>
</file>